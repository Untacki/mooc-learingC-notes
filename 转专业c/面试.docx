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010" w:rsidRDefault="00344010" w:rsidP="00344010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个人介绍：各位老师好，我叫安闯，是</w:t>
      </w:r>
      <w:r>
        <w:rPr>
          <w:rFonts w:hint="eastAsia"/>
          <w:color w:val="FF0000"/>
          <w:sz w:val="24"/>
        </w:rPr>
        <w:t>2016</w:t>
      </w:r>
      <w:r>
        <w:rPr>
          <w:rFonts w:hint="eastAsia"/>
          <w:color w:val="FF0000"/>
          <w:sz w:val="24"/>
        </w:rPr>
        <w:t>级</w:t>
      </w:r>
      <w:r>
        <w:rPr>
          <w:rFonts w:hint="eastAsia"/>
          <w:sz w:val="24"/>
        </w:rPr>
        <w:t>轻纺与食品学院轻化工程的学生。</w:t>
      </w:r>
      <w:r>
        <w:rPr>
          <w:rFonts w:hint="eastAsia"/>
          <w:color w:val="FF0000"/>
          <w:sz w:val="24"/>
        </w:rPr>
        <w:t>我现在的绩点是</w:t>
      </w:r>
      <w:r>
        <w:rPr>
          <w:rFonts w:hint="eastAsia"/>
          <w:color w:val="FF0000"/>
          <w:sz w:val="24"/>
        </w:rPr>
        <w:t>3.1</w:t>
      </w:r>
      <w:r w:rsidR="00290804">
        <w:rPr>
          <w:rFonts w:hint="eastAsia"/>
          <w:color w:val="FF0000"/>
          <w:sz w:val="24"/>
        </w:rPr>
        <w:t>，大学以来计算机方面获得过网络安全知识竞赛的证书，大一的时候获得过校级奖学金</w:t>
      </w:r>
      <w:bookmarkStart w:id="0" w:name="_GoBack"/>
      <w:bookmarkEnd w:id="0"/>
      <w:r w:rsidR="00290804">
        <w:rPr>
          <w:rFonts w:hint="eastAsia"/>
          <w:color w:val="FF0000"/>
          <w:sz w:val="24"/>
        </w:rPr>
        <w:t>。</w:t>
      </w:r>
      <w:r>
        <w:rPr>
          <w:rFonts w:hint="eastAsia"/>
          <w:color w:val="FF0000"/>
          <w:sz w:val="24"/>
        </w:rPr>
        <w:t>物联网是互联网领域下一个蓬勃发展又充满活力的分支，通过一段时间的了解，我对它充满了兴趣。抱着迫切的想法，今天来到这里希望老师能给我一个</w:t>
      </w:r>
      <w:r w:rsidR="00C407AF">
        <w:rPr>
          <w:rFonts w:hint="eastAsia"/>
          <w:color w:val="FF0000"/>
          <w:sz w:val="24"/>
        </w:rPr>
        <w:t>机会。</w:t>
      </w:r>
    </w:p>
    <w:p w:rsidR="00344010" w:rsidRDefault="00344010" w:rsidP="00344010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为什么转出？为什么转物联网？</w:t>
      </w:r>
    </w:p>
    <w:p w:rsidR="00344010" w:rsidRDefault="00344010" w:rsidP="00344010">
      <w:pPr>
        <w:pStyle w:val="a3"/>
        <w:ind w:left="360" w:firstLineChars="0" w:firstLine="0"/>
        <w:rPr>
          <w:color w:val="FF0000"/>
          <w:sz w:val="24"/>
        </w:rPr>
      </w:pPr>
      <w:r>
        <w:rPr>
          <w:rFonts w:hint="eastAsia"/>
          <w:sz w:val="24"/>
        </w:rPr>
        <w:t>经过三个学期的学习，</w:t>
      </w:r>
      <w:r w:rsidR="00561293">
        <w:rPr>
          <w:rFonts w:hint="eastAsia"/>
          <w:color w:val="FF0000"/>
          <w:sz w:val="24"/>
        </w:rPr>
        <w:t>在</w:t>
      </w:r>
      <w:r w:rsidR="00561293">
        <w:rPr>
          <w:rFonts w:hint="eastAsia"/>
          <w:sz w:val="24"/>
        </w:rPr>
        <w:t>充分了解到原来专业的学习以及就业情况后</w:t>
      </w:r>
      <w:r>
        <w:rPr>
          <w:rFonts w:hint="eastAsia"/>
          <w:sz w:val="24"/>
        </w:rPr>
        <w:t>，</w:t>
      </w:r>
      <w:r w:rsidR="00561293" w:rsidRPr="00561293">
        <w:rPr>
          <w:rFonts w:hint="eastAsia"/>
          <w:sz w:val="24"/>
        </w:rPr>
        <w:t>我深深感觉自己对于轻化没有很大的兴趣。</w:t>
      </w:r>
      <w:r w:rsidR="00561293">
        <w:rPr>
          <w:rFonts w:hint="eastAsia"/>
          <w:sz w:val="24"/>
        </w:rPr>
        <w:t>加上</w:t>
      </w:r>
      <w:r>
        <w:rPr>
          <w:rFonts w:hint="eastAsia"/>
          <w:color w:val="FF0000"/>
          <w:sz w:val="24"/>
        </w:rPr>
        <w:t>我</w:t>
      </w:r>
      <w:r w:rsidR="00561293">
        <w:rPr>
          <w:rFonts w:hint="eastAsia"/>
          <w:color w:val="FF0000"/>
          <w:sz w:val="24"/>
        </w:rPr>
        <w:t>的一个室友去年转到了物联网专业，在这一年里，我从他那儿了解到</w:t>
      </w:r>
      <w:r>
        <w:rPr>
          <w:rFonts w:hint="eastAsia"/>
          <w:color w:val="FF0000"/>
          <w:sz w:val="24"/>
        </w:rPr>
        <w:t>物联网专</w:t>
      </w:r>
      <w:r w:rsidR="006D1018">
        <w:rPr>
          <w:rFonts w:hint="eastAsia"/>
          <w:color w:val="FF0000"/>
          <w:sz w:val="24"/>
        </w:rPr>
        <w:t>业相关的课程和就业去向，我发现这些</w:t>
      </w:r>
      <w:r w:rsidR="00561293">
        <w:rPr>
          <w:rFonts w:hint="eastAsia"/>
          <w:color w:val="FF0000"/>
          <w:sz w:val="24"/>
        </w:rPr>
        <w:t>都是我</w:t>
      </w:r>
      <w:r w:rsidR="006D1018">
        <w:rPr>
          <w:rFonts w:hint="eastAsia"/>
          <w:color w:val="FF0000"/>
          <w:sz w:val="24"/>
        </w:rPr>
        <w:t>非常感兴趣的，也坚定了我转入物联网的决心</w:t>
      </w:r>
      <w:del w:id="1" w:author="姚林" w:date="2018-04-24T23:32:00Z">
        <w:r>
          <w:rPr>
            <w:rFonts w:ascii="宋体" w:eastAsia="宋体" w:hAnsi="宋体" w:cs="宋体" w:hint="eastAsia"/>
            <w:sz w:val="24"/>
          </w:rPr>
          <w:delText>②</w:delText>
        </w:r>
        <w:r>
          <w:rPr>
            <w:rFonts w:hint="eastAsia"/>
            <w:sz w:val="24"/>
          </w:rPr>
          <w:delText>然而，物联网专业毕业后将来可以在新能源、互联网、计算机软件等行业工作，这些都是我感兴趣且愿意前往的就业岗位，并且物联网的产业规模比互联网产业大</w:delText>
        </w:r>
        <w:r>
          <w:rPr>
            <w:rFonts w:hint="eastAsia"/>
            <w:sz w:val="24"/>
          </w:rPr>
          <w:delText>20</w:delText>
        </w:r>
        <w:r>
          <w:rPr>
            <w:rFonts w:hint="eastAsia"/>
            <w:sz w:val="24"/>
          </w:rPr>
          <w:delText>倍以上，是一个朝阳产业。</w:delText>
        </w:r>
      </w:del>
    </w:p>
    <w:p w:rsidR="00344010" w:rsidRDefault="00344010" w:rsidP="00344010">
      <w:pPr>
        <w:rPr>
          <w:color w:val="FF0000"/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为什么大二才转专业？</w:t>
      </w:r>
    </w:p>
    <w:p w:rsidR="00561293" w:rsidRDefault="00344010" w:rsidP="00344010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其实我大一的时候就申请转入计算机</w:t>
      </w:r>
      <w:r>
        <w:rPr>
          <w:rFonts w:hint="eastAsia"/>
          <w:color w:val="FF0000"/>
          <w:sz w:val="24"/>
        </w:rPr>
        <w:t>学院</w:t>
      </w:r>
      <w:r>
        <w:rPr>
          <w:rFonts w:hint="eastAsia"/>
          <w:sz w:val="24"/>
        </w:rPr>
        <w:t>，但</w:t>
      </w:r>
      <w:del w:id="2" w:author="姚林" w:date="2018-04-24T23:33:00Z">
        <w:r>
          <w:rPr>
            <w:rFonts w:hint="eastAsia"/>
            <w:color w:val="FF0000"/>
            <w:sz w:val="24"/>
          </w:rPr>
          <w:delText>当时</w:delText>
        </w:r>
        <w:r>
          <w:rPr>
            <w:rFonts w:hint="eastAsia"/>
            <w:sz w:val="24"/>
          </w:rPr>
          <w:delText>因为还没考虑好</w:delText>
        </w:r>
      </w:del>
      <w:r>
        <w:rPr>
          <w:rFonts w:hint="eastAsia"/>
          <w:color w:val="FF0000"/>
          <w:sz w:val="24"/>
        </w:rPr>
        <w:t>当时的意志还不够坚定</w:t>
      </w:r>
      <w:r w:rsidR="00561293">
        <w:rPr>
          <w:rFonts w:hint="eastAsia"/>
          <w:sz w:val="24"/>
        </w:rPr>
        <w:t>，抱着试一试的心态，也没好好准备。</w:t>
      </w:r>
    </w:p>
    <w:p w:rsidR="00344010" w:rsidRDefault="00561293" w:rsidP="00344010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大一结束以后，我重新审视了自己</w:t>
      </w:r>
      <w:r w:rsidR="00344010">
        <w:rPr>
          <w:rFonts w:hint="eastAsia"/>
          <w:sz w:val="24"/>
        </w:rPr>
        <w:t>，在考虑到自己的兴趣与就业取向后，</w:t>
      </w:r>
      <w:r w:rsidR="00DF7CB9">
        <w:rPr>
          <w:rFonts w:hint="eastAsia"/>
          <w:sz w:val="24"/>
        </w:rPr>
        <w:t>我更加坚定了自己转入</w:t>
      </w:r>
      <w:r w:rsidR="006D1018">
        <w:rPr>
          <w:rFonts w:hint="eastAsia"/>
          <w:sz w:val="24"/>
        </w:rPr>
        <w:t>物联网</w:t>
      </w:r>
      <w:r w:rsidR="00DF7CB9">
        <w:rPr>
          <w:rFonts w:hint="eastAsia"/>
          <w:sz w:val="24"/>
        </w:rPr>
        <w:t>的决心</w:t>
      </w:r>
      <w:r w:rsidR="00344010">
        <w:rPr>
          <w:rFonts w:hint="eastAsia"/>
          <w:sz w:val="24"/>
        </w:rPr>
        <w:t>。</w:t>
      </w:r>
    </w:p>
    <w:p w:rsidR="00DE4304" w:rsidRPr="00DE4304" w:rsidRDefault="00DE4304" w:rsidP="00DE4304">
      <w:pPr>
        <w:rPr>
          <w:sz w:val="24"/>
        </w:rPr>
      </w:pPr>
      <w:r>
        <w:rPr>
          <w:rFonts w:hint="eastAsia"/>
          <w:sz w:val="24"/>
        </w:rPr>
        <w:t>4</w:t>
      </w:r>
      <w:r w:rsidRPr="00DE4304">
        <w:rPr>
          <w:rFonts w:hint="eastAsia"/>
          <w:sz w:val="24"/>
        </w:rPr>
        <w:t>.</w:t>
      </w:r>
      <w:r w:rsidRPr="00DE4304">
        <w:rPr>
          <w:rFonts w:hint="eastAsia"/>
          <w:sz w:val="24"/>
        </w:rPr>
        <w:t>上次转专业为什么失败？</w:t>
      </w:r>
    </w:p>
    <w:p w:rsidR="00DE4304" w:rsidRPr="00DE4304" w:rsidRDefault="00DE4304" w:rsidP="00DE4304">
      <w:pPr>
        <w:rPr>
          <w:sz w:val="24"/>
        </w:rPr>
      </w:pPr>
      <w:r w:rsidRPr="00DE4304">
        <w:rPr>
          <w:rFonts w:hint="eastAsia"/>
          <w:sz w:val="24"/>
        </w:rPr>
        <w:t>这个是因为我大一的时候比较迷茫，面对第一次转专业没有下好决心而白白浪费一次机会，也是感谢我的</w:t>
      </w:r>
      <w:r>
        <w:rPr>
          <w:rFonts w:hint="eastAsia"/>
          <w:sz w:val="24"/>
        </w:rPr>
        <w:t>老师同学，在他们的帮助下，我慢慢找回状态，明确自己的目标，并为转入</w:t>
      </w:r>
      <w:r w:rsidRPr="00DE4304">
        <w:rPr>
          <w:rFonts w:hint="eastAsia"/>
          <w:sz w:val="24"/>
        </w:rPr>
        <w:t>物联网做了充分准备。</w:t>
      </w:r>
    </w:p>
    <w:p w:rsidR="00344010" w:rsidRDefault="00DE4304" w:rsidP="00344010">
      <w:pPr>
        <w:rPr>
          <w:sz w:val="24"/>
        </w:rPr>
      </w:pPr>
      <w:r>
        <w:rPr>
          <w:rFonts w:hint="eastAsia"/>
          <w:sz w:val="24"/>
        </w:rPr>
        <w:t>5</w:t>
      </w:r>
      <w:r w:rsidR="00344010">
        <w:rPr>
          <w:rFonts w:hint="eastAsia"/>
          <w:sz w:val="24"/>
        </w:rPr>
        <w:t>.</w:t>
      </w:r>
      <w:r w:rsidR="00344010">
        <w:rPr>
          <w:rFonts w:hint="eastAsia"/>
          <w:sz w:val="24"/>
        </w:rPr>
        <w:t>做了哪些准备？</w:t>
      </w:r>
    </w:p>
    <w:p w:rsidR="00DE4304" w:rsidRDefault="00DF7CB9" w:rsidP="00344010">
      <w:pPr>
        <w:rPr>
          <w:sz w:val="24"/>
        </w:rPr>
      </w:pPr>
      <w:r w:rsidRPr="00DF7CB9">
        <w:rPr>
          <w:rFonts w:hint="eastAsia"/>
          <w:sz w:val="24"/>
        </w:rPr>
        <w:t>首先，我努力学习原专业，大二上学期的绩点达到</w:t>
      </w:r>
      <w:r w:rsidRPr="00DF7CB9">
        <w:rPr>
          <w:rFonts w:hint="eastAsia"/>
          <w:sz w:val="24"/>
        </w:rPr>
        <w:t>3.4</w:t>
      </w:r>
      <w:r w:rsidRPr="00DF7CB9">
        <w:rPr>
          <w:rFonts w:hint="eastAsia"/>
          <w:sz w:val="24"/>
        </w:rPr>
        <w:t>；</w:t>
      </w:r>
    </w:p>
    <w:p w:rsidR="00DE4304" w:rsidRDefault="00DF7CB9" w:rsidP="00344010">
      <w:pPr>
        <w:rPr>
          <w:sz w:val="24"/>
        </w:rPr>
      </w:pPr>
      <w:r w:rsidRPr="00DF7CB9">
        <w:rPr>
          <w:rFonts w:hint="eastAsia"/>
          <w:sz w:val="24"/>
        </w:rPr>
        <w:t>然后也</w:t>
      </w:r>
      <w:r w:rsidR="00DE4304">
        <w:rPr>
          <w:rFonts w:hint="eastAsia"/>
          <w:sz w:val="24"/>
        </w:rPr>
        <w:t>提前做了</w:t>
      </w:r>
      <w:r w:rsidRPr="00DF7CB9">
        <w:rPr>
          <w:rFonts w:hint="eastAsia"/>
          <w:sz w:val="24"/>
        </w:rPr>
        <w:t>学习上的准备，</w:t>
      </w:r>
      <w:r w:rsidR="00DE4304">
        <w:rPr>
          <w:rFonts w:hint="eastAsia"/>
          <w:sz w:val="24"/>
        </w:rPr>
        <w:t>为</w:t>
      </w:r>
      <w:r w:rsidRPr="00DF7CB9">
        <w:rPr>
          <w:rFonts w:hint="eastAsia"/>
          <w:sz w:val="24"/>
        </w:rPr>
        <w:t>防止学科跨度太大，比如微积分上下、概统、线代、</w:t>
      </w:r>
      <w:r w:rsidRPr="00DF7CB9">
        <w:rPr>
          <w:rFonts w:hint="eastAsia"/>
          <w:sz w:val="24"/>
        </w:rPr>
        <w:t>c</w:t>
      </w:r>
      <w:r w:rsidR="00DE4304">
        <w:rPr>
          <w:rFonts w:hint="eastAsia"/>
          <w:sz w:val="24"/>
        </w:rPr>
        <w:t>语言都修习过了，</w:t>
      </w:r>
      <w:r w:rsidRPr="00DF7CB9">
        <w:rPr>
          <w:rFonts w:hint="eastAsia"/>
          <w:sz w:val="24"/>
        </w:rPr>
        <w:t>寒假在家也在慕课网上自学</w:t>
      </w:r>
      <w:r w:rsidR="00DE4304">
        <w:rPr>
          <w:rFonts w:hint="eastAsia"/>
          <w:sz w:val="24"/>
        </w:rPr>
        <w:t>相关课程</w:t>
      </w:r>
      <w:r w:rsidRPr="00DF7CB9">
        <w:rPr>
          <w:rFonts w:hint="eastAsia"/>
          <w:sz w:val="24"/>
        </w:rPr>
        <w:t>；</w:t>
      </w:r>
    </w:p>
    <w:p w:rsidR="00DE4304" w:rsidRDefault="006D1018" w:rsidP="00344010">
      <w:pPr>
        <w:rPr>
          <w:sz w:val="24"/>
        </w:rPr>
      </w:pPr>
      <w:r>
        <w:rPr>
          <w:rFonts w:hint="eastAsia"/>
          <w:sz w:val="24"/>
        </w:rPr>
        <w:t>此外还找转入计科</w:t>
      </w:r>
      <w:r w:rsidR="00DE4304">
        <w:rPr>
          <w:rFonts w:hint="eastAsia"/>
          <w:sz w:val="24"/>
        </w:rPr>
        <w:t>的学长、转入物联网的室友了解转专业笔试面试相关的情况。</w:t>
      </w:r>
    </w:p>
    <w:p w:rsidR="00344010" w:rsidRDefault="00344010" w:rsidP="00344010">
      <w:pPr>
        <w:rPr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>是否接受降级？</w:t>
      </w:r>
    </w:p>
    <w:p w:rsidR="00DE4304" w:rsidRDefault="006D1018" w:rsidP="00344010">
      <w:pPr>
        <w:rPr>
          <w:sz w:val="24"/>
        </w:rPr>
      </w:pPr>
      <w:r>
        <w:rPr>
          <w:rFonts w:hint="eastAsia"/>
          <w:sz w:val="24"/>
        </w:rPr>
        <w:t>我</w:t>
      </w:r>
      <w:del w:id="3" w:author="姚林" w:date="2018-04-24T23:38:00Z">
        <w:r w:rsidR="00344010">
          <w:rPr>
            <w:rFonts w:hint="eastAsia"/>
            <w:sz w:val="24"/>
          </w:rPr>
          <w:delText>这个我认为打好专业基础是很重要的，所以我接受降级。</w:delText>
        </w:r>
      </w:del>
      <w:r w:rsidR="00DE4304">
        <w:rPr>
          <w:rFonts w:hint="eastAsia"/>
          <w:sz w:val="24"/>
        </w:rPr>
        <w:t>可以接受。</w:t>
      </w:r>
    </w:p>
    <w:p w:rsidR="00344010" w:rsidRDefault="00344010" w:rsidP="00344010">
      <w:pPr>
        <w:rPr>
          <w:del w:id="4" w:author="姚林" w:date="2018-04-24T23:38:00Z"/>
          <w:sz w:val="24"/>
        </w:rPr>
      </w:pPr>
    </w:p>
    <w:p w:rsidR="00344010" w:rsidRDefault="00344010" w:rsidP="00344010">
      <w:pPr>
        <w:rPr>
          <w:sz w:val="24"/>
        </w:rPr>
      </w:pPr>
      <w:r>
        <w:rPr>
          <w:rFonts w:hint="eastAsia"/>
          <w:sz w:val="24"/>
        </w:rPr>
        <w:t>7.</w:t>
      </w:r>
      <w:r>
        <w:rPr>
          <w:rFonts w:hint="eastAsia"/>
          <w:sz w:val="24"/>
        </w:rPr>
        <w:t>对物联网专业有哪些了解？</w:t>
      </w:r>
    </w:p>
    <w:p w:rsidR="00344010" w:rsidRDefault="00344010" w:rsidP="00344010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我的理解中</w:t>
      </w:r>
      <w:r>
        <w:rPr>
          <w:rFonts w:hint="eastAsia"/>
          <w:sz w:val="24"/>
        </w:rPr>
        <w:t>，物联网专业是计算机学科下硬中有软，软中有硬的</w:t>
      </w:r>
      <w:r>
        <w:rPr>
          <w:rFonts w:hint="eastAsia"/>
          <w:color w:val="FF0000"/>
          <w:sz w:val="24"/>
        </w:rPr>
        <w:t>接口型</w:t>
      </w:r>
      <w:r>
        <w:rPr>
          <w:rFonts w:hint="eastAsia"/>
          <w:sz w:val="24"/>
        </w:rPr>
        <w:t>学科。</w:t>
      </w:r>
      <w:r>
        <w:rPr>
          <w:rFonts w:hint="eastAsia"/>
          <w:color w:val="FF0000"/>
          <w:sz w:val="24"/>
        </w:rPr>
        <w:t>软件硬件的课程都要学习。（软硬各举出一门课，这两门课都说得出来在讲些什么。）</w:t>
      </w:r>
    </w:p>
    <w:p w:rsidR="00DE4304" w:rsidRDefault="00B12EDE" w:rsidP="00344010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软：</w:t>
      </w:r>
      <w:r w:rsidR="00290804">
        <w:rPr>
          <w:rFonts w:hint="eastAsia"/>
          <w:color w:val="FF0000"/>
          <w:sz w:val="24"/>
        </w:rPr>
        <w:t>比如</w:t>
      </w:r>
      <w:r>
        <w:rPr>
          <w:rFonts w:hint="eastAsia"/>
          <w:color w:val="FF0000"/>
          <w:sz w:val="24"/>
        </w:rPr>
        <w:t>计算机组成原理与汇编语言。</w:t>
      </w:r>
    </w:p>
    <w:p w:rsidR="00DE4304" w:rsidRDefault="00B12EDE" w:rsidP="00344010">
      <w:pPr>
        <w:rPr>
          <w:sz w:val="24"/>
        </w:rPr>
      </w:pPr>
      <w:r>
        <w:rPr>
          <w:rFonts w:hint="eastAsia"/>
          <w:color w:val="FF0000"/>
          <w:sz w:val="24"/>
        </w:rPr>
        <w:t>硬：</w:t>
      </w:r>
      <w:r w:rsidR="00290804">
        <w:rPr>
          <w:rFonts w:hint="eastAsia"/>
          <w:color w:val="FF0000"/>
          <w:sz w:val="24"/>
        </w:rPr>
        <w:t>比如</w:t>
      </w:r>
      <w:r>
        <w:rPr>
          <w:rFonts w:hint="eastAsia"/>
          <w:color w:val="FF0000"/>
          <w:sz w:val="24"/>
        </w:rPr>
        <w:t>物联网传感器原理及应用。</w:t>
      </w:r>
    </w:p>
    <w:p w:rsidR="00344010" w:rsidRDefault="00344010" w:rsidP="00344010">
      <w:pPr>
        <w:rPr>
          <w:sz w:val="24"/>
        </w:rPr>
      </w:pPr>
      <w:r>
        <w:rPr>
          <w:rFonts w:hint="eastAsia"/>
          <w:sz w:val="24"/>
        </w:rPr>
        <w:t>8.</w:t>
      </w:r>
      <w:r>
        <w:rPr>
          <w:rFonts w:hint="eastAsia"/>
          <w:sz w:val="24"/>
        </w:rPr>
        <w:t>对物联网行业有哪些了解？</w:t>
      </w:r>
    </w:p>
    <w:p w:rsidR="00344010" w:rsidRDefault="00344010" w:rsidP="00344010">
      <w:pPr>
        <w:rPr>
          <w:sz w:val="24"/>
        </w:rPr>
      </w:pPr>
      <w:r>
        <w:rPr>
          <w:rFonts w:hint="eastAsia"/>
          <w:sz w:val="24"/>
        </w:rPr>
        <w:t>物联网，</w:t>
      </w:r>
      <w:r>
        <w:rPr>
          <w:rFonts w:hint="eastAsia"/>
          <w:sz w:val="24"/>
        </w:rPr>
        <w:t xml:space="preserve"> Internet of Things</w:t>
      </w:r>
      <w:r>
        <w:rPr>
          <w:rFonts w:hint="eastAsia"/>
          <w:sz w:val="24"/>
        </w:rPr>
        <w:t>，可以简单地理解为物物相连的互联网。</w:t>
      </w:r>
    </w:p>
    <w:p w:rsidR="00344010" w:rsidRDefault="00344010" w:rsidP="00344010">
      <w:pPr>
        <w:rPr>
          <w:sz w:val="24"/>
        </w:rPr>
      </w:pPr>
      <w:r>
        <w:rPr>
          <w:rFonts w:hint="eastAsia"/>
          <w:sz w:val="24"/>
        </w:rPr>
        <w:t>物联网的本质还是互联网，只不过终端</w:t>
      </w:r>
      <w:r>
        <w:rPr>
          <w:rFonts w:hint="eastAsia"/>
          <w:color w:val="FF0000"/>
          <w:sz w:val="24"/>
        </w:rPr>
        <w:t>把</w:t>
      </w:r>
      <w:r>
        <w:rPr>
          <w:rFonts w:hint="eastAsia"/>
          <w:sz w:val="24"/>
        </w:rPr>
        <w:t>计算机</w:t>
      </w:r>
      <w:r>
        <w:rPr>
          <w:rFonts w:hint="eastAsia"/>
          <w:color w:val="FF0000"/>
          <w:sz w:val="24"/>
        </w:rPr>
        <w:t>换成了</w:t>
      </w:r>
      <w:r>
        <w:rPr>
          <w:rFonts w:hint="eastAsia"/>
          <w:sz w:val="24"/>
        </w:rPr>
        <w:t>嵌入式的系统及其配套的传感器。</w:t>
      </w:r>
      <w:r>
        <w:rPr>
          <w:rFonts w:hint="eastAsia"/>
          <w:color w:val="FF0000"/>
          <w:sz w:val="24"/>
        </w:rPr>
        <w:t>传统的物联网应用比如车载系统、智能家电已经取得了良好发展，但仍没有彻底地普及，还有发展空间；较为新型的相关领域如人工智能、机器人更是如火如荼</w:t>
      </w:r>
    </w:p>
    <w:p w:rsidR="00344010" w:rsidRDefault="00344010" w:rsidP="00344010">
      <w:pPr>
        <w:rPr>
          <w:sz w:val="24"/>
        </w:rPr>
      </w:pPr>
      <w:r>
        <w:rPr>
          <w:rFonts w:hint="eastAsia"/>
          <w:sz w:val="24"/>
        </w:rPr>
        <w:t>9.</w:t>
      </w:r>
      <w:r>
        <w:rPr>
          <w:rFonts w:hint="eastAsia"/>
          <w:sz w:val="24"/>
        </w:rPr>
        <w:t>凭什么接受你？</w:t>
      </w:r>
    </w:p>
    <w:p w:rsidR="00344010" w:rsidRDefault="00344010" w:rsidP="00344010">
      <w:pPr>
        <w:rPr>
          <w:del w:id="5" w:author="姚林" w:date="2018-04-24T23:54:00Z"/>
          <w:color w:val="FF0000"/>
          <w:sz w:val="24"/>
        </w:rPr>
      </w:pPr>
      <w:del w:id="6" w:author="姚林" w:date="2018-04-24T23:54:00Z">
        <w:r>
          <w:rPr>
            <w:rFonts w:hint="eastAsia"/>
            <w:color w:val="FF0000"/>
            <w:sz w:val="24"/>
          </w:rPr>
          <w:delText>我是一个对于自己感兴趣的事情能够完全投入且愿意投入精力的人，并且我也有足够的学习能力。</w:delText>
        </w:r>
      </w:del>
    </w:p>
    <w:p w:rsidR="00344010" w:rsidRDefault="00344010" w:rsidP="00344010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首先是我有足够的学习能力</w:t>
      </w:r>
      <w:r w:rsidR="00DF7CB9">
        <w:rPr>
          <w:rFonts w:hint="eastAsia"/>
          <w:color w:val="FF0000"/>
          <w:sz w:val="24"/>
        </w:rPr>
        <w:t>，大一的时候获得了校级奖学金。大二上学期将绩点提高到</w:t>
      </w:r>
      <w:r>
        <w:rPr>
          <w:rFonts w:hint="eastAsia"/>
          <w:color w:val="FF0000"/>
          <w:sz w:val="24"/>
        </w:rPr>
        <w:t>3.4</w:t>
      </w:r>
      <w:r w:rsidR="00DF7CB9">
        <w:rPr>
          <w:rFonts w:hint="eastAsia"/>
          <w:color w:val="FF0000"/>
          <w:sz w:val="24"/>
        </w:rPr>
        <w:t>了。</w:t>
      </w:r>
    </w:p>
    <w:p w:rsidR="00344010" w:rsidRDefault="00344010" w:rsidP="00344010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其次是我的意愿比较强烈，大二了仍然坚持转到这里</w:t>
      </w:r>
      <w:r w:rsidR="00DF7CB9">
        <w:rPr>
          <w:rFonts w:hint="eastAsia"/>
          <w:color w:val="FF0000"/>
          <w:sz w:val="24"/>
        </w:rPr>
        <w:t>，并做了充分准备。</w:t>
      </w:r>
    </w:p>
    <w:p w:rsidR="00DF7CB9" w:rsidRDefault="00DF7CB9" w:rsidP="00344010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最后是我已经修读了微积分线代概统等许多公共课程，转过来的话完全有充分精力来做好专业学习。</w:t>
      </w:r>
    </w:p>
    <w:p w:rsidR="00344010" w:rsidRDefault="00344010" w:rsidP="00344010">
      <w:pPr>
        <w:rPr>
          <w:sz w:val="24"/>
        </w:rPr>
      </w:pPr>
      <w:r>
        <w:rPr>
          <w:rFonts w:hint="eastAsia"/>
          <w:sz w:val="24"/>
        </w:rPr>
        <w:t>10.</w:t>
      </w:r>
      <w:r>
        <w:rPr>
          <w:rFonts w:hint="eastAsia"/>
          <w:sz w:val="24"/>
        </w:rPr>
        <w:t>绩点不够高</w:t>
      </w:r>
      <w:r>
        <w:rPr>
          <w:rFonts w:hint="eastAsia"/>
          <w:sz w:val="24"/>
        </w:rPr>
        <w:t>?</w:t>
      </w:r>
    </w:p>
    <w:p w:rsidR="00344010" w:rsidRDefault="00344010" w:rsidP="00344010">
      <w:pPr>
        <w:rPr>
          <w:sz w:val="24"/>
        </w:rPr>
      </w:pPr>
      <w:r>
        <w:rPr>
          <w:rFonts w:hint="eastAsia"/>
          <w:sz w:val="24"/>
        </w:rPr>
        <w:lastRenderedPageBreak/>
        <w:t>这个我觉得还是跟我的兴趣有关，学习原专业时，我可以说都是在被动学习，没有</w:t>
      </w:r>
      <w:r>
        <w:rPr>
          <w:rFonts w:hint="eastAsia"/>
          <w:color w:val="FF0000"/>
          <w:sz w:val="24"/>
        </w:rPr>
        <w:t>很强大的内在</w:t>
      </w:r>
      <w:r>
        <w:rPr>
          <w:rFonts w:hint="eastAsia"/>
          <w:sz w:val="24"/>
        </w:rPr>
        <w:t>动力</w:t>
      </w:r>
      <w:r w:rsidR="00DE4304">
        <w:rPr>
          <w:rFonts w:hint="eastAsia"/>
          <w:sz w:val="24"/>
        </w:rPr>
        <w:t>。但在学习计算机相关知识的时候，我觉得这是我学习的所有学科中最有兴趣也是效率最高的一个，所以我认为我有能力做好在物联网的学习。</w:t>
      </w:r>
    </w:p>
    <w:p w:rsidR="005423A7" w:rsidRPr="00344010" w:rsidRDefault="005423A7"/>
    <w:sectPr w:rsidR="005423A7" w:rsidRPr="00344010" w:rsidSect="00542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F74" w:rsidRDefault="00DD2F74" w:rsidP="00CF413B">
      <w:r>
        <w:separator/>
      </w:r>
    </w:p>
  </w:endnote>
  <w:endnote w:type="continuationSeparator" w:id="0">
    <w:p w:rsidR="00DD2F74" w:rsidRDefault="00DD2F74" w:rsidP="00CF4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F74" w:rsidRDefault="00DD2F74" w:rsidP="00CF413B">
      <w:r>
        <w:separator/>
      </w:r>
    </w:p>
  </w:footnote>
  <w:footnote w:type="continuationSeparator" w:id="0">
    <w:p w:rsidR="00DD2F74" w:rsidRDefault="00DD2F74" w:rsidP="00CF4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556CD"/>
    <w:multiLevelType w:val="hybridMultilevel"/>
    <w:tmpl w:val="5CF6C126"/>
    <w:lvl w:ilvl="0" w:tplc="537E5A4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10"/>
    <w:rsid w:val="00290804"/>
    <w:rsid w:val="00344010"/>
    <w:rsid w:val="005423A7"/>
    <w:rsid w:val="00561293"/>
    <w:rsid w:val="006D1018"/>
    <w:rsid w:val="00B12EDE"/>
    <w:rsid w:val="00BA4A62"/>
    <w:rsid w:val="00C407AF"/>
    <w:rsid w:val="00CF413B"/>
    <w:rsid w:val="00DD2F74"/>
    <w:rsid w:val="00DE4304"/>
    <w:rsid w:val="00D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B67DC6-F4DB-4C50-819E-C0EBF727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0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01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F4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413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4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41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2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姚林</dc:creator>
  <cp:keywords/>
  <dc:description/>
  <cp:lastModifiedBy>安 闯</cp:lastModifiedBy>
  <cp:revision>2</cp:revision>
  <dcterms:created xsi:type="dcterms:W3CDTF">2018-04-25T16:07:00Z</dcterms:created>
  <dcterms:modified xsi:type="dcterms:W3CDTF">2018-04-25T16:07:00Z</dcterms:modified>
</cp:coreProperties>
</file>